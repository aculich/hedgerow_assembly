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02649" w14:textId="77777777" w:rsidR="00D37FBB" w:rsidRDefault="000A146D">
      <w:r>
        <w:t>Dear editor,</w:t>
      </w:r>
    </w:p>
    <w:p w14:paraId="75E96C4C" w14:textId="77777777" w:rsidR="00D37FBB" w:rsidRDefault="000A146D">
      <w:r>
        <w:t xml:space="preserve">W are pleased to submit our manuscript </w:t>
      </w:r>
      <w:commentRangeStart w:id="0"/>
      <w:r>
        <w:rPr>
          <w:i/>
        </w:rPr>
        <w:t>Major interaction reorganizations punctuate the assembly of pollination networks</w:t>
      </w:r>
      <w:commentRangeEnd w:id="0"/>
      <w:r w:rsidR="00FC1F25">
        <w:rPr>
          <w:rStyle w:val="CommentReference"/>
        </w:rPr>
        <w:commentReference w:id="0"/>
      </w:r>
      <w:r>
        <w:t xml:space="preserve"> for consideration as a Letter in </w:t>
      </w:r>
      <w:r>
        <w:rPr>
          <w:i/>
        </w:rPr>
        <w:t>Ecology Letters</w:t>
      </w:r>
      <w:r>
        <w:t>.</w:t>
      </w:r>
    </w:p>
    <w:p w14:paraId="16EC9F24" w14:textId="77777777" w:rsidR="00D37FBB" w:rsidRDefault="000A146D">
      <w:pPr>
        <w:rPr>
          <w:ins w:id="1" w:author="Claire Kremen" w:date="2016-11-07T18:09:00Z"/>
        </w:rPr>
      </w:pPr>
      <w:del w:id="2" w:author="Claire Kremen" w:date="2016-11-07T18:07:00Z">
        <w:r w:rsidDel="00FC1F25">
          <w:delText xml:space="preserve">Our research deals with two fundamental aspects of ecological theory: unerstanding how species-rich communities assemble, and how these assemblages change through time. </w:delText>
        </w:r>
      </w:del>
      <w:r>
        <w:t xml:space="preserve">As the world continues to lose species at an alarming rate, it has become increasingly imperative to aid the recovery of lost interactions and component biodiversity through ecological restoration. When a species goes extinct, </w:t>
      </w:r>
      <w:del w:id="3" w:author="Claire Kremen" w:date="2016-11-07T18:16:00Z">
        <w:r w:rsidDel="00FC1F25">
          <w:delText xml:space="preserve">not only </w:delText>
        </w:r>
      </w:del>
      <w:del w:id="4" w:author="Claire Kremen" w:date="2016-11-07T18:15:00Z">
        <w:r w:rsidDel="00FC1F25">
          <w:delText>a species is</w:delText>
        </w:r>
      </w:del>
      <w:del w:id="5" w:author="Claire Kremen" w:date="2016-11-07T18:16:00Z">
        <w:r w:rsidDel="00FC1F25">
          <w:delText xml:space="preserve"> lost, but also </w:delText>
        </w:r>
      </w:del>
      <w:r>
        <w:t>its interactions</w:t>
      </w:r>
      <w:ins w:id="6" w:author="Claire Kremen" w:date="2016-11-07T18:16:00Z">
        <w:r w:rsidR="00FC1F25">
          <w:t xml:space="preserve"> are also lost</w:t>
        </w:r>
      </w:ins>
      <w:r>
        <w:t>. We know little, however, about how to re-assemble interacting communities through restoration, or the process of ecological network assembly more generally.</w:t>
      </w:r>
      <w:ins w:id="7" w:author="Claire Kremen" w:date="2016-11-07T18:07:00Z">
        <w:r w:rsidR="00FC1F25">
          <w:t xml:space="preserve"> Our research deals with two fundamental aspects of </w:t>
        </w:r>
      </w:ins>
      <w:ins w:id="8" w:author="Claire Kremen" w:date="2016-11-07T18:17:00Z">
        <w:r>
          <w:t xml:space="preserve">the </w:t>
        </w:r>
      </w:ins>
      <w:ins w:id="9" w:author="Claire Kremen" w:date="2016-11-07T18:07:00Z">
        <w:r w:rsidR="00FC1F25">
          <w:t>ecological theory</w:t>
        </w:r>
      </w:ins>
      <w:ins w:id="10" w:author="Claire Kremen" w:date="2016-11-07T18:16:00Z">
        <w:r w:rsidR="00FC1F25">
          <w:t xml:space="preserve"> that </w:t>
        </w:r>
        <w:r>
          <w:t>underlie restoration ecology</w:t>
        </w:r>
      </w:ins>
      <w:ins w:id="11" w:author="Claire Kremen" w:date="2016-11-07T18:07:00Z">
        <w:r w:rsidR="00FC1F25">
          <w:t xml:space="preserve">: understanding how species-rich communities assemble, and how these assemblages change through time.  </w:t>
        </w:r>
      </w:ins>
      <w:ins w:id="12" w:author="Claire Kremen" w:date="2016-11-07T18:18:00Z">
        <w:r>
          <w:t xml:space="preserve">Our work uses a novel method </w:t>
        </w:r>
      </w:ins>
      <w:ins w:id="13" w:author="Claire Kremen" w:date="2016-11-07T18:08:00Z">
        <w:r w:rsidR="00FC1F25">
          <w:t xml:space="preserve">to examine the temporal changes in networks, </w:t>
        </w:r>
      </w:ins>
      <w:ins w:id="14" w:author="Claire Kremen" w:date="2016-11-07T18:18:00Z">
        <w:r>
          <w:t xml:space="preserve">represents the first long-term study of temporal assembly of ecological networks, </w:t>
        </w:r>
      </w:ins>
      <w:ins w:id="15" w:author="Claire Kremen" w:date="2016-11-07T18:08:00Z">
        <w:r w:rsidR="00FC1F25">
          <w:t>and challenge</w:t>
        </w:r>
      </w:ins>
      <w:ins w:id="16" w:author="Claire Kremen" w:date="2016-11-07T18:19:00Z">
        <w:r>
          <w:t>s</w:t>
        </w:r>
      </w:ins>
      <w:ins w:id="17" w:author="Claire Kremen" w:date="2016-11-07T18:08:00Z">
        <w:r w:rsidR="00FC1F25">
          <w:t xml:space="preserve"> the currently accepted</w:t>
        </w:r>
      </w:ins>
      <w:ins w:id="18" w:author="Claire Kremen" w:date="2016-11-07T18:19:00Z">
        <w:r>
          <w:t xml:space="preserve"> community assembly</w:t>
        </w:r>
      </w:ins>
      <w:ins w:id="19" w:author="Claire Kremen" w:date="2016-11-07T18:08:00Z">
        <w:r w:rsidR="00FC1F25">
          <w:t xml:space="preserve"> theory of preferential attachment.</w:t>
        </w:r>
      </w:ins>
      <w:ins w:id="20" w:author="Claire Kremen" w:date="2016-11-07T18:07:00Z">
        <w:r w:rsidR="00FC1F25">
          <w:t xml:space="preserve"> </w:t>
        </w:r>
      </w:ins>
    </w:p>
    <w:p w14:paraId="73569DE9" w14:textId="745AFC87" w:rsidR="00D37FBB" w:rsidRDefault="00FC1F25">
      <w:r>
        <w:t>Preferential attachment holds that………— an</w:t>
      </w:r>
      <w:r w:rsidR="000A146D">
        <w:t xml:space="preserve">d </w:t>
      </w:r>
      <w:r>
        <w:t xml:space="preserve">is </w:t>
      </w:r>
      <w:proofErr w:type="gramStart"/>
      <w:r>
        <w:t>well-supported</w:t>
      </w:r>
      <w:proofErr w:type="gramEnd"/>
      <w:r>
        <w:t xml:space="preserve"> in the network literature to date. </w:t>
      </w:r>
      <w:r w:rsidR="000A146D">
        <w:t xml:space="preserve"> W</w:t>
      </w:r>
      <w:r>
        <w:t>e analyze</w:t>
      </w:r>
      <w:r w:rsidR="000A146D">
        <w:t>d plant-pollinator interaction</w:t>
      </w:r>
      <w:r>
        <w:t xml:space="preserve"> data </w:t>
      </w:r>
      <w:r w:rsidR="000A146D">
        <w:t xml:space="preserve">comprising eight years and </w:t>
      </w:r>
      <m:oMath>
        <m:r>
          <m:rPr>
            <m:sty m:val="p"/>
          </m:rPr>
          <w:rPr>
            <w:rFonts w:ascii="Cambria Math" w:hAnsi="Cambria Math"/>
          </w:rPr>
          <m:t>20,000</m:t>
        </m:r>
      </m:oMath>
      <w:r w:rsidR="000A146D">
        <w:t xml:space="preserve"> records</w:t>
      </w:r>
      <w:r>
        <w:t xml:space="preserve"> </w:t>
      </w:r>
      <w:r w:rsidR="000A146D">
        <w:t xml:space="preserve">at native plant restorations in the Central Valley of California. </w:t>
      </w:r>
      <w:commentRangeStart w:id="21"/>
      <w:r w:rsidR="000A146D">
        <w:t>Among other things</w:t>
      </w:r>
      <w:commentRangeEnd w:id="21"/>
      <w:r w:rsidR="000A146D">
        <w:rPr>
          <w:rStyle w:val="CommentReference"/>
        </w:rPr>
        <w:commentReference w:id="21"/>
      </w:r>
      <w:r w:rsidR="000A146D">
        <w:t xml:space="preserve">, we find that species are highly dynamic in their network position, causing community assembly to be punctuated by major interaction reorganizations. The most persistent and generalized species are also the most variable in their network positions, </w:t>
      </w:r>
      <w:r>
        <w:t>challenging</w:t>
      </w:r>
      <w:r w:rsidR="000A146D">
        <w:t xml:space="preserve"> what is expected through preferential attachment theory. Our results are compelling and provide empirical evidence that </w:t>
      </w:r>
      <w:commentRangeStart w:id="22"/>
      <w:r w:rsidR="000A146D">
        <w:t xml:space="preserve">fundamentally </w:t>
      </w:r>
      <w:commentRangeEnd w:id="22"/>
      <w:r w:rsidR="000A146D">
        <w:rPr>
          <w:rStyle w:val="CommentReference"/>
        </w:rPr>
        <w:commentReference w:id="22"/>
      </w:r>
      <w:r w:rsidR="000A146D">
        <w:t>alter our understa</w:t>
      </w:r>
      <w:r>
        <w:t>n</w:t>
      </w:r>
      <w:r w:rsidR="000A146D">
        <w:t>ding o</w:t>
      </w:r>
      <w:r>
        <w:t>f</w:t>
      </w:r>
      <w:r w:rsidR="000A146D">
        <w:t xml:space="preserve"> how communities assembly and how species interactions change through time. </w:t>
      </w:r>
      <w:commentRangeStart w:id="23"/>
      <w:r>
        <w:t>O</w:t>
      </w:r>
      <w:r w:rsidR="000A146D">
        <w:t>ur results provide useful information for</w:t>
      </w:r>
      <w:r>
        <w:t xml:space="preserve"> understanding</w:t>
      </w:r>
      <w:r w:rsidR="000A146D">
        <w:t xml:space="preserve"> how communities will be able to maintain </w:t>
      </w:r>
      <w:r>
        <w:t xml:space="preserve">pollination? </w:t>
      </w:r>
      <w:proofErr w:type="gramStart"/>
      <w:r w:rsidR="000A146D">
        <w:t>function</w:t>
      </w:r>
      <w:proofErr w:type="gramEnd"/>
      <w:r w:rsidR="000A146D">
        <w:t xml:space="preserve"> in the face of species extinction</w:t>
      </w:r>
      <w:commentRangeEnd w:id="23"/>
      <w:r>
        <w:rPr>
          <w:rStyle w:val="CommentReference"/>
        </w:rPr>
        <w:commentReference w:id="23"/>
      </w:r>
      <w:r w:rsidR="000A146D">
        <w:t xml:space="preserve">. </w:t>
      </w:r>
      <w:r>
        <w:t xml:space="preserve"> </w:t>
      </w:r>
      <w:r w:rsidR="000A146D">
        <w:t xml:space="preserve">Say how this can be used/useful… We believe that these exciting results linking three major ecological fields (interaction networks, community </w:t>
      </w:r>
      <w:r>
        <w:t xml:space="preserve">assembly </w:t>
      </w:r>
      <w:r w:rsidR="000A146D">
        <w:t>d</w:t>
      </w:r>
      <w:r>
        <w:t>y</w:t>
      </w:r>
      <w:r w:rsidR="000A146D">
        <w:t xml:space="preserve">namics and </w:t>
      </w:r>
      <w:r>
        <w:t xml:space="preserve">restoration </w:t>
      </w:r>
      <w:r w:rsidR="000A146D">
        <w:t xml:space="preserve">ecology) will be of broad interest to the readership of </w:t>
      </w:r>
      <w:r w:rsidR="000A146D">
        <w:rPr>
          <w:i/>
        </w:rPr>
        <w:t>Ecology Letters</w:t>
      </w:r>
      <w:r w:rsidR="000A146D">
        <w:t>.</w:t>
      </w:r>
    </w:p>
    <w:p w14:paraId="5CF4DC9E" w14:textId="77777777" w:rsidR="00D37FBB" w:rsidRDefault="000A146D">
      <w:r>
        <w:t xml:space="preserve">Thank you for reviewing our manuscript and we hope you will find it suitable for </w:t>
      </w:r>
      <w:del w:id="25" w:author="Claire Kremen" w:date="2016-11-07T18:15:00Z">
        <w:r w:rsidDel="00FC1F25">
          <w:delText>publication</w:delText>
        </w:r>
      </w:del>
      <w:ins w:id="26" w:author="Claire Kremen" w:date="2016-11-07T18:15:00Z">
        <w:r w:rsidR="00FC1F25">
          <w:t>consideration(?) in Ecology Letters</w:t>
        </w:r>
      </w:ins>
      <w:r>
        <w:t>.</w:t>
      </w:r>
    </w:p>
    <w:p w14:paraId="38C085AC" w14:textId="77777777" w:rsidR="00D37FBB" w:rsidRDefault="000A146D">
      <w:r>
        <w:t>Regards, Lauren C. Ponisio, PhD</w:t>
      </w:r>
      <w:r>
        <w:br/>
        <w:t>Claire Kremen, Professor</w:t>
      </w:r>
    </w:p>
    <w:sectPr w:rsidR="00D37FB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Kremen" w:date="2016-11-07T18:06:00Z" w:initials="CK">
    <w:p w14:paraId="5E81C42A" w14:textId="77777777" w:rsidR="009F1D41" w:rsidRDefault="009F1D41">
      <w:pPr>
        <w:pStyle w:val="CommentText"/>
      </w:pPr>
      <w:r>
        <w:rPr>
          <w:rStyle w:val="CommentReference"/>
        </w:rPr>
        <w:annotationRef/>
      </w:r>
      <w:r>
        <w:t>Great title!</w:t>
      </w:r>
    </w:p>
  </w:comment>
  <w:comment w:id="21" w:author="Claire Kremen" w:date="2016-11-07T18:20:00Z" w:initials="CK">
    <w:p w14:paraId="334F5CB2" w14:textId="77777777" w:rsidR="009F1D41" w:rsidRDefault="009F1D41">
      <w:pPr>
        <w:pStyle w:val="CommentText"/>
      </w:pPr>
      <w:r>
        <w:rPr>
          <w:rStyle w:val="CommentReference"/>
        </w:rPr>
        <w:annotationRef/>
      </w:r>
      <w:r>
        <w:t>Necessary?</w:t>
      </w:r>
    </w:p>
  </w:comment>
  <w:comment w:id="22" w:author="Claire Kremen" w:date="2016-11-07T18:21:00Z" w:initials="CK">
    <w:p w14:paraId="06A3DF8D" w14:textId="77777777" w:rsidR="009F1D41" w:rsidRDefault="009F1D41">
      <w:pPr>
        <w:pStyle w:val="CommentText"/>
      </w:pPr>
      <w:r>
        <w:rPr>
          <w:rStyle w:val="CommentReference"/>
        </w:rPr>
        <w:annotationRef/>
      </w:r>
      <w:r>
        <w:t>Too strong?</w:t>
      </w:r>
    </w:p>
  </w:comment>
  <w:comment w:id="23" w:author="Claire Kremen" w:date="2016-11-07T18:13:00Z" w:initials="CK">
    <w:p w14:paraId="57C3D141" w14:textId="77777777" w:rsidR="009F1D41" w:rsidRDefault="009F1D41">
      <w:pPr>
        <w:pStyle w:val="CommentText"/>
      </w:pPr>
      <w:bookmarkStart w:id="24" w:name="_GoBack"/>
      <w:r>
        <w:rPr>
          <w:rStyle w:val="CommentReference"/>
        </w:rPr>
        <w:annotationRef/>
      </w:r>
      <w:r>
        <w:t>Do they have management implications?  If so, say so, and summarize what they are</w:t>
      </w:r>
    </w:p>
    <w:bookmarkEnd w:id="24"/>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1C42A" w15:done="0"/>
  <w15:commentEx w15:paraId="334F5CB2" w15:done="0"/>
  <w15:commentEx w15:paraId="06A3DF8D" w15:done="0"/>
  <w15:commentEx w15:paraId="57C3D1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A2C8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343027"/>
    <w:multiLevelType w:val="multilevel"/>
    <w:tmpl w:val="33500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146D"/>
    <w:rsid w:val="002B58EB"/>
    <w:rsid w:val="004E29B3"/>
    <w:rsid w:val="00590D07"/>
    <w:rsid w:val="00784D58"/>
    <w:rsid w:val="008D6863"/>
    <w:rsid w:val="009F1D41"/>
    <w:rsid w:val="00B86B75"/>
    <w:rsid w:val="00BC48D5"/>
    <w:rsid w:val="00C36279"/>
    <w:rsid w:val="00D37FBB"/>
    <w:rsid w:val="00E315A3"/>
    <w:rsid w:val="00FC1F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1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FC1F25"/>
    <w:rPr>
      <w:sz w:val="18"/>
      <w:szCs w:val="18"/>
    </w:rPr>
  </w:style>
  <w:style w:type="paragraph" w:styleId="CommentText">
    <w:name w:val="annotation text"/>
    <w:basedOn w:val="Normal"/>
    <w:link w:val="CommentTextChar"/>
    <w:semiHidden/>
    <w:unhideWhenUsed/>
    <w:rsid w:val="00FC1F25"/>
  </w:style>
  <w:style w:type="character" w:customStyle="1" w:styleId="CommentTextChar">
    <w:name w:val="Comment Text Char"/>
    <w:basedOn w:val="DefaultParagraphFont"/>
    <w:link w:val="CommentText"/>
    <w:semiHidden/>
    <w:rsid w:val="00FC1F25"/>
  </w:style>
  <w:style w:type="paragraph" w:styleId="CommentSubject">
    <w:name w:val="annotation subject"/>
    <w:basedOn w:val="CommentText"/>
    <w:next w:val="CommentText"/>
    <w:link w:val="CommentSubjectChar"/>
    <w:semiHidden/>
    <w:unhideWhenUsed/>
    <w:rsid w:val="00FC1F25"/>
    <w:rPr>
      <w:b/>
      <w:bCs/>
      <w:sz w:val="20"/>
      <w:szCs w:val="20"/>
    </w:rPr>
  </w:style>
  <w:style w:type="character" w:customStyle="1" w:styleId="CommentSubjectChar">
    <w:name w:val="Comment Subject Char"/>
    <w:basedOn w:val="CommentTextChar"/>
    <w:link w:val="CommentSubject"/>
    <w:semiHidden/>
    <w:rsid w:val="00FC1F25"/>
    <w:rPr>
      <w:b/>
      <w:bCs/>
      <w:sz w:val="20"/>
      <w:szCs w:val="20"/>
    </w:rPr>
  </w:style>
  <w:style w:type="paragraph" w:styleId="BalloonText">
    <w:name w:val="Balloon Text"/>
    <w:basedOn w:val="Normal"/>
    <w:link w:val="BalloonTextChar"/>
    <w:semiHidden/>
    <w:unhideWhenUsed/>
    <w:rsid w:val="00FC1F2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C1F25"/>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FC1F25"/>
    <w:rPr>
      <w:sz w:val="18"/>
      <w:szCs w:val="18"/>
    </w:rPr>
  </w:style>
  <w:style w:type="paragraph" w:styleId="CommentText">
    <w:name w:val="annotation text"/>
    <w:basedOn w:val="Normal"/>
    <w:link w:val="CommentTextChar"/>
    <w:semiHidden/>
    <w:unhideWhenUsed/>
    <w:rsid w:val="00FC1F25"/>
  </w:style>
  <w:style w:type="character" w:customStyle="1" w:styleId="CommentTextChar">
    <w:name w:val="Comment Text Char"/>
    <w:basedOn w:val="DefaultParagraphFont"/>
    <w:link w:val="CommentText"/>
    <w:semiHidden/>
    <w:rsid w:val="00FC1F25"/>
  </w:style>
  <w:style w:type="paragraph" w:styleId="CommentSubject">
    <w:name w:val="annotation subject"/>
    <w:basedOn w:val="CommentText"/>
    <w:next w:val="CommentText"/>
    <w:link w:val="CommentSubjectChar"/>
    <w:semiHidden/>
    <w:unhideWhenUsed/>
    <w:rsid w:val="00FC1F25"/>
    <w:rPr>
      <w:b/>
      <w:bCs/>
      <w:sz w:val="20"/>
      <w:szCs w:val="20"/>
    </w:rPr>
  </w:style>
  <w:style w:type="character" w:customStyle="1" w:styleId="CommentSubjectChar">
    <w:name w:val="Comment Subject Char"/>
    <w:basedOn w:val="CommentTextChar"/>
    <w:link w:val="CommentSubject"/>
    <w:semiHidden/>
    <w:rsid w:val="00FC1F25"/>
    <w:rPr>
      <w:b/>
      <w:bCs/>
      <w:sz w:val="20"/>
      <w:szCs w:val="20"/>
    </w:rPr>
  </w:style>
  <w:style w:type="paragraph" w:styleId="BalloonText">
    <w:name w:val="Balloon Text"/>
    <w:basedOn w:val="Normal"/>
    <w:link w:val="BalloonTextChar"/>
    <w:semiHidden/>
    <w:unhideWhenUsed/>
    <w:rsid w:val="00FC1F2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C1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391</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Kremen</dc:creator>
  <cp:lastModifiedBy>Lauren Ponisio</cp:lastModifiedBy>
  <cp:revision>3</cp:revision>
  <dcterms:created xsi:type="dcterms:W3CDTF">2016-11-08T00:23:00Z</dcterms:created>
  <dcterms:modified xsi:type="dcterms:W3CDTF">2016-11-08T19:38:00Z</dcterms:modified>
</cp:coreProperties>
</file>